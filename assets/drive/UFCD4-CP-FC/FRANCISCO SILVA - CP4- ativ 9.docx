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Alguns dos problemas relativos á imigração é a comunicação, muitas vezes se não falarem a mesma língua o imigrante pode ser facilmente enganado ou pior. O imigrante não sabe o que esperar e tanto a nível económico como a nível social, principalmente se é refugiado.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problemas para o país são o controlo de desconhecidos que ao não estarem </w:t>
      </w:r>
      <w:ins w:author="Filomena Curado" w:id="0" w:date="2024-12-02T22:05:47Z">
        <w:r w:rsidDel="00000000" w:rsidR="00000000" w:rsidRPr="00000000">
          <w:rPr>
            <w:sz w:val="24"/>
            <w:szCs w:val="24"/>
            <w:rtl w:val="0"/>
          </w:rPr>
          <w:t xml:space="preserve">devidamente registados </w:t>
        </w:r>
      </w:ins>
      <w:del w:author="Filomena Curado" w:id="0" w:date="2024-12-02T22:05:47Z">
        <w:r w:rsidDel="00000000" w:rsidR="00000000" w:rsidRPr="00000000">
          <w:rPr>
            <w:sz w:val="24"/>
            <w:szCs w:val="24"/>
            <w:rtl w:val="0"/>
          </w:rPr>
          <w:delText xml:space="preserve">no registo cívil</w:delText>
        </w:r>
      </w:del>
      <w:r w:rsidDel="00000000" w:rsidR="00000000" w:rsidRPr="00000000">
        <w:rPr>
          <w:sz w:val="24"/>
          <w:szCs w:val="24"/>
          <w:rtl w:val="0"/>
        </w:rPr>
        <w:t xml:space="preserve"> são desconhecidos e podem representar um grande problema a segurança pública.</w:t>
        <w:br w:type="textWrapping"/>
        <w:br w:type="textWrapping"/>
        <w:t xml:space="preserve">b) o impacto para a economia os imigrantes são a sustentabilidade de setores primários como a agricultura a pecuária e a construção civil que utiliza intensamente estes recursos humanos; em termos culturais podemos salientar a criação de pequenas comunidades dedicadas a certa cultura e a transformação da cultura existente pela relação e abertura das pessoas nativas para com os imigrantes;</w:t>
        <w:br w:type="textWrapping"/>
        <w:t xml:space="preserve">Já no caso de emigrantes económicamente contribuem para o </w:t>
      </w:r>
      <w:ins w:author="Filomena Curado" w:id="1" w:date="2024-12-02T22:07:53Z">
        <w:r w:rsidDel="00000000" w:rsidR="00000000" w:rsidRPr="00000000">
          <w:rPr>
            <w:sz w:val="24"/>
            <w:szCs w:val="24"/>
            <w:rtl w:val="0"/>
          </w:rPr>
          <w:t xml:space="preserve">PIB</w:t>
        </w:r>
      </w:ins>
      <w:del w:author="Filomena Curado" w:id="1" w:date="2024-12-02T22:07:53Z">
        <w:r w:rsidDel="00000000" w:rsidR="00000000" w:rsidRPr="00000000">
          <w:rPr>
            <w:sz w:val="24"/>
            <w:szCs w:val="24"/>
            <w:rtl w:val="0"/>
          </w:rPr>
          <w:delText xml:space="preserve">PNB </w:delText>
        </w:r>
      </w:del>
      <w:r w:rsidDel="00000000" w:rsidR="00000000" w:rsidRPr="00000000">
        <w:rPr>
          <w:sz w:val="24"/>
          <w:szCs w:val="24"/>
          <w:rtl w:val="0"/>
        </w:rPr>
        <w:t xml:space="preserve">e outras estatisticas e ganham trabalhando em setores que são mais financeiramente valorizados trazendo mais capital para Portugal; em termos culturais</w:t>
      </w:r>
      <w:ins w:author="Filomena Curado" w:id="2" w:date="2024-12-02T22:08:36Z">
        <w:r w:rsidDel="00000000" w:rsidR="00000000" w:rsidRPr="00000000">
          <w:rPr>
            <w:sz w:val="24"/>
            <w:szCs w:val="24"/>
            <w:rtl w:val="0"/>
          </w:rPr>
          <w:t xml:space="preserve">, os</w:t>
        </w:r>
      </w:ins>
      <w:r w:rsidDel="00000000" w:rsidR="00000000" w:rsidRPr="00000000">
        <w:rPr>
          <w:sz w:val="24"/>
          <w:szCs w:val="24"/>
          <w:rtl w:val="0"/>
        </w:rPr>
        <w:t xml:space="preserve"> emigrantes mostram a cultura portuguesa</w:t>
      </w:r>
      <w:ins w:author="Filomena Curado" w:id="3" w:date="2024-12-02T22:07:44Z">
        <w:r w:rsidDel="00000000" w:rsidR="00000000" w:rsidRPr="00000000">
          <w:rPr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sz w:val="24"/>
          <w:szCs w:val="24"/>
          <w:rtl w:val="0"/>
        </w:rPr>
        <w:t xml:space="preserve"> mas como no caso imigratório pode causar uma “fusão de culturas” e haverá sempre alguém contra esse processo especialmente se for em grandes quantidades.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