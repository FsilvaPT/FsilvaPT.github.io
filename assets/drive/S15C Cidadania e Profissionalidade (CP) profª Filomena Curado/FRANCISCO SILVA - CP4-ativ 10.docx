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feito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feito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3-a medida de criação a UEF(Unidade de Estrangeiros e Fronteiras) acho extremamente importante pois permite a </w:t>
      </w:r>
      <w:ins w:author="Filomena Curado" w:id="0" w:date="2024-12-09T21:48:47Z">
        <w:commentRangeStart w:id="0"/>
        <w:r w:rsidDel="00000000" w:rsidR="00000000" w:rsidRPr="00000000">
          <w:rPr>
            <w:rtl w:val="0"/>
          </w:rPr>
          <w:t xml:space="preserve">P</w:t>
        </w:r>
      </w:ins>
      <w:del w:author="Filomena Curado" w:id="0" w:date="2024-12-09T21:48:4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  <w:delText xml:space="preserve">p</w:delText>
        </w:r>
      </w:del>
      <w:r w:rsidDel="00000000" w:rsidR="00000000" w:rsidRPr="00000000">
        <w:rPr>
          <w:rtl w:val="0"/>
        </w:rPr>
        <w:t xml:space="preserve">ortugal manter o estado </w:t>
      </w:r>
      <w:ins w:author="Filomena Curado" w:id="1" w:date="2024-12-09T21:49:21Z">
        <w:r w:rsidDel="00000000" w:rsidR="00000000" w:rsidRPr="00000000">
          <w:rPr>
            <w:rtl w:val="0"/>
          </w:rPr>
          <w:t xml:space="preserve">de </w:t>
        </w:r>
      </w:ins>
      <w:r w:rsidDel="00000000" w:rsidR="00000000" w:rsidRPr="00000000">
        <w:rPr>
          <w:rtl w:val="0"/>
        </w:rPr>
        <w:t xml:space="preserve">se</w:t>
      </w:r>
      <w:ins w:author="Filomena Curado" w:id="2" w:date="2024-12-09T21:49:24Z">
        <w:r w:rsidDel="00000000" w:rsidR="00000000" w:rsidRPr="00000000">
          <w:rPr>
            <w:rtl w:val="0"/>
          </w:rPr>
          <w:t xml:space="preserve">r</w:t>
        </w:r>
      </w:ins>
      <w:r w:rsidDel="00000000" w:rsidR="00000000" w:rsidRPr="00000000">
        <w:rPr>
          <w:rtl w:val="0"/>
        </w:rPr>
        <w:t xml:space="preserve"> um dos países mais seguros do mundo. Outra medida que acho importante é a revisão da possibilidade de entrar alguém que apenas está à procura de emprego porque assim só entram os imigrantes que são necessários ao mercado de trabalho e assim o preço das casa</w:t>
      </w:r>
      <w:ins w:author="Filomena Curado" w:id="3" w:date="2024-12-09T21:50:06Z">
        <w:r w:rsidDel="00000000" w:rsidR="00000000" w:rsidRPr="00000000">
          <w:rPr>
            <w:rtl w:val="0"/>
          </w:rPr>
          <w:t xml:space="preserve">s</w:t>
        </w:r>
      </w:ins>
      <w:r w:rsidDel="00000000" w:rsidR="00000000" w:rsidRPr="00000000">
        <w:rPr>
          <w:rtl w:val="0"/>
        </w:rPr>
        <w:t xml:space="preserve"> pode voltar a descer já que haverá menos procura para tantos imigrantes. Por último a criação da unidade multi-forças para combate ao tráfico humano porque trata-se de combate a um dos piores atentados a vida humana.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ilomena Curado" w:id="0" w:date="2024-12-09T21:49:02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um país.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