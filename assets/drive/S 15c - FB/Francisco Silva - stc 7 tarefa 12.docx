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não! o medico não deve divulgar os resultados ao pai, somente à mãe(pois a mãe é a única parente biologicamente confirmada) tal como referem os artigos </w:t>
      </w:r>
      <w:r w:rsidDel="00000000" w:rsidR="00000000" w:rsidRPr="00000000">
        <w:rPr>
          <w:b w:val="1"/>
          <w:rtl w:val="0"/>
        </w:rPr>
        <w:t xml:space="preserve">artigo 9º artigo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Informação genética pessoal e informação de saúde | DR</w:t>
        </w:r>
      </w:hyperlink>
      <w:r w:rsidDel="00000000" w:rsidR="00000000" w:rsidRPr="00000000">
        <w:rPr>
          <w:b w:val="1"/>
          <w:rtl w:val="0"/>
        </w:rPr>
        <w:t xml:space="preserve">  , </w:t>
      </w:r>
      <w:r w:rsidDel="00000000" w:rsidR="00000000" w:rsidRPr="00000000">
        <w:rPr>
          <w:rtl w:val="0"/>
        </w:rPr>
        <w:t xml:space="preserve">o médico deve alertar a mãe para a possibilidade de ser necessário ADN do progenitor no sentido de resolver futuros problemas relativos à fibrose quística.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Conceição imaculada: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https://www.youtube.com/watch?v=mMEhlPR09_A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Dr house Série netflix (temp 5 ep 11:”Alegria ao Mundo” ou “joy to the world”):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https://www.netflix.com/pt/title/70136117?source=35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Não! A empresa só pode pedir exames médicos que digam respeito à  segurança e saúde do trabalho.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https://diariodarepublica.pt/dr/legislacao-consolidada/lei/2005-106603593</w:t>
        </w:r>
      </w:hyperlink>
      <w:r w:rsidDel="00000000" w:rsidR="00000000" w:rsidRPr="00000000">
        <w:rPr>
          <w:b w:val="1"/>
          <w:rtl w:val="0"/>
        </w:rPr>
        <w:t xml:space="preserve">   artigo 13º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3.Enquanto as barrigas de aluguer forem justificadas por incapacidade reprodutiva, o casal pode optar por esse meio de gerar o bebé. Apoiado pela Lei nº 90 de 2021, 16 dezembro  artigo 8º, nº 2. Concordamos mas pois o casal tem todo o direito a ter um filho suportado pelo direito de igualdade</w:t>
      </w:r>
      <w:ins w:author="Fatimabessa" w:id="0" w:date="2024-12-04T21:17:20Z">
        <w:r w:rsidDel="00000000" w:rsidR="00000000" w:rsidRPr="00000000">
          <w:rPr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iariodarepublica.pt/dr/legislacao-consolidada/lei/2005-106603593" TargetMode="External"/><Relationship Id="rId5" Type="http://schemas.openxmlformats.org/officeDocument/2006/relationships/styles" Target="styles.xml"/><Relationship Id="rId6" Type="http://schemas.openxmlformats.org/officeDocument/2006/relationships/hyperlink" Target="https://diariodarepublica.pt/dr/legislacao-consolidada/lei/2005-106603593" TargetMode="External"/><Relationship Id="rId7" Type="http://schemas.openxmlformats.org/officeDocument/2006/relationships/hyperlink" Target="https://www.youtube.com/watch?v=mMEhlPR09_A" TargetMode="External"/><Relationship Id="rId8" Type="http://schemas.openxmlformats.org/officeDocument/2006/relationships/hyperlink" Target="https://www.netflix.com/pt/title/70136117?source=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