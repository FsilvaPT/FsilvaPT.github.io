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ins w:author="Fatimabessa" w:id="0" w:date="2025-01-23T14:37:58Z">
        <w:r w:rsidDel="00000000" w:rsidR="00000000" w:rsidRPr="00000000">
          <w:rPr>
            <w:rtl w:val="0"/>
          </w:rPr>
          <w:t xml:space="preserve">STC 7   Tarefa 14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Pergunta 1 </w:t>
      </w:r>
    </w:p>
    <w:p w:rsidR="00000000" w:rsidDel="00000000" w:rsidP="00000000" w:rsidRDefault="00000000" w:rsidRPr="00000000" w14:paraId="00000005">
      <w:pPr>
        <w:rPr>
          <w:ins w:author="Fatimabessa" w:id="1" w:date="2025-01-23T14:37:49Z"/>
        </w:rPr>
      </w:pPr>
      <w:r w:rsidDel="00000000" w:rsidR="00000000" w:rsidRPr="00000000">
        <w:rPr>
          <w:rtl w:val="0"/>
        </w:rPr>
        <w:t xml:space="preserve">1.1 </w:t>
      </w:r>
      <w:ins w:author="Fatimabessa" w:id="1" w:date="2025-01-23T14:37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rPr>
          <w:ins w:author="Fatimabessa" w:id="1" w:date="2025-01-23T14:37:49Z"/>
        </w:rPr>
      </w:pPr>
      <w:ins w:author="Fatimabessa" w:id="1" w:date="2025-01-23T14:37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spacing w:line="276" w:lineRule="auto"/>
        <w:rPr>
          <w:ins w:author="Fatimabessa" w:id="1" w:date="2025-01-23T14:37:49Z"/>
        </w:rPr>
      </w:pPr>
      <w:ins w:author="Fatimabessa" w:id="1" w:date="2025-01-23T14:37:49Z">
        <w:r w:rsidDel="00000000" w:rsidR="00000000" w:rsidRPr="00000000">
          <w:rPr>
            <w:rtl w:val="0"/>
          </w:rPr>
        </w:r>
      </w:ins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40"/>
        <w:gridCol w:w="510"/>
        <w:gridCol w:w="525"/>
        <w:gridCol w:w="525"/>
        <w:gridCol w:w="525"/>
        <w:gridCol w:w="525"/>
        <w:gridCol w:w="525"/>
        <w:tblGridChange w:id="0">
          <w:tblGrid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25"/>
            <w:gridCol w:w="540"/>
            <w:gridCol w:w="510"/>
            <w:gridCol w:w="525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blHeader w:val="0"/>
          <w:ins w:author="Fatimabessa" w:id="1" w:date="2025-01-23T14:37:49Z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A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A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P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A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R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E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N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T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E</w:t>
              </w:r>
            </w:ins>
          </w:p>
        </w:tc>
        <w:tc>
          <w:tcPr>
            <w:tcBorders>
              <w:top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432.978515625" w:hRule="atLeast"/>
          <w:tblHeader w:val="0"/>
          <w:ins w:author="Fatimabessa" w:id="1" w:date="2025-01-23T14:37:49Z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B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E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S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T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R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E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L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A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S</w:t>
              </w:r>
            </w:ins>
          </w:p>
        </w:tc>
      </w:tr>
      <w:tr>
        <w:trPr>
          <w:cantSplit w:val="0"/>
          <w:trHeight w:val="432.978515625" w:hRule="atLeast"/>
          <w:tblHeader w:val="0"/>
          <w:ins w:author="Fatimabessa" w:id="1" w:date="2025-01-23T14:37:49Z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C</w:t>
              </w:r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P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L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A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N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E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T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A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S</w:t>
              </w:r>
            </w:ins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432.978515625" w:hRule="atLeast"/>
          <w:tblHeader w:val="0"/>
          <w:ins w:author="Fatimabessa" w:id="1" w:date="2025-01-23T14:37:49Z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D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T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E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R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R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A</w:t>
              </w:r>
            </w:ins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432.978515625" w:hRule="atLeast"/>
          <w:tblHeader w:val="0"/>
          <w:ins w:author="Fatimabessa" w:id="1" w:date="2025-01-23T14:37:49Z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E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T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R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A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N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S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L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A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C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A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O</w:t>
              </w:r>
            </w:ins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cantSplit w:val="0"/>
          <w:trHeight w:val="432.978515625" w:hRule="atLeast"/>
          <w:tblHeader w:val="0"/>
          <w:ins w:author="Fatimabessa" w:id="1" w:date="2025-01-23T14:37:49Z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F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S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U</w:t>
              </w:r>
            </w:ins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  <w:t xml:space="preserve">L</w:t>
              </w:r>
            </w:ins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ins w:author="Fatimabessa" w:id="1" w:date="2025-01-23T14:37:49Z"/>
              </w:rPr>
            </w:pPr>
            <w:ins w:author="Fatimabessa" w:id="1" w:date="2025-01-23T14:37:49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>
          <w:ins w:author="Fatimabessa" w:id="1" w:date="2025-01-23T14:37:49Z"/>
        </w:rPr>
      </w:pPr>
      <w:ins w:author="Fatimabessa" w:id="1" w:date="2025-01-23T14:37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F">
      <w:pPr>
        <w:rPr>
          <w:ins w:author="Fatimabessa" w:id="1" w:date="2025-01-23T14:37:49Z"/>
        </w:rPr>
      </w:pPr>
      <w:ins w:author="Fatimabessa" w:id="1" w:date="2025-01-23T14:37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0">
      <w:pPr>
        <w:rPr>
          <w:ins w:author="Fatimabessa" w:id="1" w:date="2025-01-23T14:37:49Z"/>
        </w:rPr>
      </w:pPr>
      <w:ins w:author="Fatimabessa" w:id="1" w:date="2025-01-23T14:37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1">
      <w:pPr>
        <w:rPr>
          <w:ins w:author="Fatimabessa" w:id="1" w:date="2025-01-23T14:37:49Z"/>
        </w:rPr>
      </w:pPr>
      <w:ins w:author="Fatimabessa" w:id="1" w:date="2025-01-23T14:37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2">
      <w:pPr>
        <w:rPr>
          <w:ins w:author="Fatimabessa" w:id="1" w:date="2025-01-23T14:37:49Z"/>
        </w:rPr>
      </w:pPr>
      <w:ins w:author="Fatimabessa" w:id="1" w:date="2025-01-23T14:37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3">
      <w:pPr>
        <w:rPr>
          <w:ins w:author="Fatimabessa" w:id="1" w:date="2025-01-23T14:37:49Z"/>
        </w:rPr>
      </w:pPr>
      <w:ins w:author="Fatimabessa" w:id="1" w:date="2025-01-23T14:37:4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A: Aparente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B: Estrelas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C: Planetas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D: Terra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E: Translação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F: Sul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1.2 Palavra na vertical: Astros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Significado: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São corpos celestes, com luz própria (estrelas) ou sem luz própria (planetas)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Pergunta 2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2.1. Em qual dos sentidos se realiza o movimento aparente do Sol?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De este para oeste.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2.2. Qual é o nome do ponto cardeal correspondente à letra C?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Oeste.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2.3. Qual é o nome do ponto cardeal indicado pela sombra do observador?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Norte.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Pergunta 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Que formas de galáxias existem?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Espirais, elípticas e irregulares.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Pergunta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Como se chama a nossa galáxia, onde fica localizada e que forma tem?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Nossa galáxia chama-se Via Láctea, e está localizada na Andrómeda, tendo uma forma espiral.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Pergunta 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"Os cientistas acreditam que tudo o que existe, ou seja, o Universo, teve origem numa porção de matéria muito pequena, mas muito densa e quente, após uma enorme explosão, o Big Bang. Isto ocorreu há cerca de 13.8 bilhões de anos. A partir daí, a matéria foi-se expandindo, distanciando-se e surgiram as primeiras estrelas.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No Universo atual, há milhares de milhões de galáxias, formadas por estrelas, planetas, e poeira cósmica, mas também muito espaço sem nada, ou seja, vácuo."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Pergunta 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Classifique como verdadeira ou falsa e corrija as falsas: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A- Falsa - Há milhares de milhões de galáxias.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B- Verdadeira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C- Verdadeira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D- Verdadeira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E- Falsa - O Universo encontra-se em expansão.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F- Verdadeira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G- Falsa - O Big Bang ocorreu há cerca de 13.8 mil milhões de anos.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Pergunta 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 que é um buraco negro?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Um buraco negro é uma região do espaço onde a gravidade é tão intensa que nada, nem mesmo a luz, pode escapar.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Pergunta 8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233738" cy="2416516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416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Pergunta 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Por que motivo é tão importante a Estrela Polar para os habitantes do hemisfério Norte?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Porque ela indica o norte, sendo uma referência fixa no céu.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Pergunta 10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Afirmações sobre a Estrela Polar: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A- Falsa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B- Verdadeira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C- Falsa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D- Verdadeira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E- Falsa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Pergunta 11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Corpos celestes do Sistema Solar: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Sol, planetas, asteróides e luas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Pergunta 12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Classifique como verdadeira ou falsa 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A- Falsa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B- Falsa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C- Verdadeira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D- Falsa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E- Falsa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F- Verdadeira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Pergunta 13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13.1. Planetas por ordem crescente da distância ao Sol: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Mercúrio, Vênus, Terra, Marte, Júpiter, Saturno, Urano, Netuno.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13.2. Linha imaginária que traduz a trajetória dos planetas ao redor do Sol: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Órbita.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13.3.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13.1.1 Planetas entre os quais está a cintura de asteroides: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Marte;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Júpiter.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13.1.2 Dois planetas telúricos: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Terra;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Marte.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13.1.3 Dois gigantes gasosos: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Júpiter;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Saturno.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13.1.4 Um planeta interior: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Mercúrio.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13.1.5 Um planeta exterior: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Urano.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Pergunta 14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14.1. Em que consiste: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Movimento de rotação: O movimento que um planeta faz ao girar sobre o seu próprio eixo.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Movimento de translação: O movimento que um planeta faz ao girar ao redor do Sol.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14.2. Complete as frases: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 - O tempo que um planeta demora a dar uma volta completa ao Sol chama-se período de translação e corresponde a um ano nesse planeta.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 - O tempo que um planeta demora a dar uma volta completa sobre si próprio chama-se período de rotação e corresponde a um dia nesse planeta.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Pergunta 15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 que são asteroides?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Asteroides são pequenos corpos rochosos que orbitam o Sol, geralmente localizados na Cintura de Asteroides entre Marte e Júpiter.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Pergunta 16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Onde está localizada a Cintura de Asteroides no Sistema Solar?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Entre as órbitas de Marte e Júpiter.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Pergunta 17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Distinção entre meteoros e meteoritos: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Meteoros - Fen</w:t>
      </w:r>
      <w:ins w:author="Fatimabessa" w:id="2" w:date="2025-01-23T14:38:43Z">
        <w:r w:rsidDel="00000000" w:rsidR="00000000" w:rsidRPr="00000000">
          <w:rPr>
            <w:rtl w:val="0"/>
          </w:rPr>
          <w:t xml:space="preserve">ó</w:t>
        </w:r>
      </w:ins>
      <w:del w:author="Fatimabessa" w:id="2" w:date="2025-01-23T14:38:43Z">
        <w:r w:rsidDel="00000000" w:rsidR="00000000" w:rsidRPr="00000000">
          <w:rPr>
            <w:rtl w:val="0"/>
          </w:rPr>
          <w:delText xml:space="preserve">ô</w:delText>
        </w:r>
      </w:del>
      <w:r w:rsidDel="00000000" w:rsidR="00000000" w:rsidRPr="00000000">
        <w:rPr>
          <w:rtl w:val="0"/>
        </w:rPr>
        <w:t xml:space="preserve">meno luminoso causado pela entrada de um meteorito na atmosfera terrestre.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Meteoritos - Fragmentos de meteoros que </w:t>
      </w:r>
      <w:ins w:author="Fatimabessa" w:id="3" w:date="2025-01-23T14:38:59Z">
        <w:r w:rsidDel="00000000" w:rsidR="00000000" w:rsidRPr="00000000">
          <w:rPr>
            <w:rtl w:val="0"/>
          </w:rPr>
          <w:t xml:space="preserve">podem atingir </w:t>
        </w:r>
      </w:ins>
      <w:del w:author="Fatimabessa" w:id="3" w:date="2025-01-23T14:38:59Z">
        <w:r w:rsidDel="00000000" w:rsidR="00000000" w:rsidRPr="00000000">
          <w:rPr>
            <w:rtl w:val="0"/>
          </w:rPr>
          <w:delText xml:space="preserve">atingem</w:delText>
        </w:r>
      </w:del>
      <w:r w:rsidDel="00000000" w:rsidR="00000000" w:rsidRPr="00000000">
        <w:rPr>
          <w:rtl w:val="0"/>
        </w:rPr>
        <w:t xml:space="preserve"> a superfície da Terra.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Pergunta 18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Correção da afirmação: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"Esta figura mostra os nove planetas do Sistema Solar no seu movimento à volta do Sol."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Esta figura mostra os oito planetas do Sistema Solar no seu movimento à volta do Sol.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Pergunta 19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Complete a frase: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 massa do Sol é … do que a massa do conjunto de todos os planetas que se movem à sua volta.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B … muitíssimo maior …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Pergunta 20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20.1. Um astro que tenha uma órbita elíptica muito excêntrica em torno do Sol: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Cometa Halley.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20.2. O planeta anão que se encontra na Cintura de Asteroides: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Ceres.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20.3. Dois planetas gasosos: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Júpiter e Saturno.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20.4. O planeta com maior período de translação: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Netuno.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20.5. Dois planetas interiores: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Mercúrio e Vênus.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20.6. O planeta com maior velocidade orbital: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Mercúrio.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20.7. Dois planetas anões: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Plutão e Ceres.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20.8. Um asteroide: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Ida.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20.9. Um satélite de planeta: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Lua (da Terra).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20.10. Os planetas que se situam entre as órbitas da Cintura de Asteroides: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Marte e Júpiter.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Pergunta 21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Que matéria da Nebulosa Solar deu origem aos planetas e outros astros?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Gás e poeira cósmica.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Pergunta 22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Qual é o nome do movimento do Sol ao redor do centro da Via Láctea?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Movimento de translação galáctica.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Pergunta 23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Complete a frase: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Atualmente, considera-se que o Sistema Solar é constituído por uma estrela, 8 planetas, e um conjunto de outros corpos como satélites, asteroides, cometas, e planetas anões.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Pergunta 24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1 - Planeta -            D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2 - Planeta anão -   A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3 - Exoplaneta -      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4 - Satélite -            B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5 - Asteroide -         C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Pergunta 25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Que relação existe entre o período de translação dos planetas e sua distância ao Sol?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Quanto maior a distância do planeta ao Sol, maior será o seu período de translação.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Pergunta 26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Movimentos do Sol no Universo: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 - Movimento de translação em torno do centro da Via Láctea e de rotação em torno de si próprio.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Pergunta 27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Características em comum dos planetas jovianos: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São gasosos, grandes, têm muitos satélites, anéis e composições predominantes de hidrogênio e hélio.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Pergunta 28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A- Verdadeira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B- Verdadeira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C- Verdadeira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D- Verdadeira                 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E-  Verdadeira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F- Falsa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Pergunta 29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Por que razão a Lua é um satélite da Terra?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Porque orbita a Terra devido à força gravitacional que esta exerce sobre ela.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Pergunta 30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Selecione a opção falsa: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 - A Cintura de Kuiper separa os planetas interiores dos planetas exteriores.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Pergunta 31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O que representam as linhas brancas associadas aos planetas e como são caracterizadas?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Representam as órbitas dos planetas, que são elípticas e determinadas pela gravidade do Sol.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