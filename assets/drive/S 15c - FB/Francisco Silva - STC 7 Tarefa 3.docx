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Tarefa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Células eucarióticas têm núcleo mais organizadas e mais complexas estruturalmente e as células procarióticas são mais simples mas mais desorganizadas.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2-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2.1 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2.2 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2.3.P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2.4.E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2.5 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2.6 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3.1.1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Vacúlos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Núcleo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Mitocôndria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membrana plasmática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citoplasma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ribossomas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3.1.2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cloroplastos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3.1.3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centríolo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lisossomas</w:t>
      </w:r>
    </w:p>
    <w:p w:rsidR="00000000" w:rsidDel="00000000" w:rsidP="00000000" w:rsidRDefault="00000000" w:rsidRPr="00000000" w14:paraId="0000001D">
      <w:pPr>
        <w:rPr/>
      </w:pPr>
      <w:ins w:author="Fatimabessa" w:id="0" w:date="2024-10-02T21:15:22Z">
        <w:r w:rsidDel="00000000" w:rsidR="00000000" w:rsidRPr="00000000">
          <w:rPr>
            <w:rtl w:val="0"/>
          </w:rPr>
          <w:t xml:space="preserve">retícula</w:t>
        </w:r>
      </w:ins>
      <w:del w:author="Fatimabessa" w:id="0" w:date="2024-10-02T21:15:22Z">
        <w:r w:rsidDel="00000000" w:rsidR="00000000" w:rsidRPr="00000000">
          <w:rPr>
            <w:rtl w:val="0"/>
          </w:rPr>
          <w:delText xml:space="preserve">reticula</w:delText>
        </w:r>
      </w:del>
      <w:r w:rsidDel="00000000" w:rsidR="00000000" w:rsidRPr="00000000">
        <w:rPr>
          <w:rtl w:val="0"/>
        </w:rPr>
        <w:t xml:space="preserve"> endoplasmático rugoso e liso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  <w:t xml:space="preserve">Francisco Silva</w:t>
      <w:tab/>
      <w:tab/>
      <w:tab/>
      <w:tab/>
      <w:t xml:space="preserve">STC</w:t>
      <w:tab/>
      <w:tab/>
      <w:tab/>
      <w:tab/>
      <w:t xml:space="preserve">S15C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