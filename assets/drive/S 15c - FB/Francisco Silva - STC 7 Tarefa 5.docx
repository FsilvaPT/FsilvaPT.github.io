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Francisco Silva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S15C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Tarefa 5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1)A genética é a ciência do ramo da biologia que estuda a hereditariedade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 o que define uma característica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alelo é a formas variante de um gene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genótipo é a parte da composição genética de uma célula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Fenótipo é o conjunto de características observáveis de um indivíduo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dominantes são genes que determinam uma característica hereditária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mesmo quando em dose simples nos genótipo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recessivos são genes que encontram-se escondidos quando em par com os genes dominantes.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homozigotos são um par de alelos idênticos no mesmo locus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heterozigotos são um par de alelos diferentes no mesmo locus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3) os genótipos são a diferença nos genes e o fenótipo é a diferença observável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g=genótipo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f=fenótipo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g=100% Vv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f=100% amarelo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2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05"/>
        <w:gridCol w:w="885"/>
        <w:tblGridChange w:id="0">
          <w:tblGrid>
            <w:gridCol w:w="840"/>
            <w:gridCol w:w="100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g=25%VV 25%vv 25%Vv 25%vV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f=75% amarela 25% verde</w:t>
      </w:r>
    </w:p>
    <w:tbl>
      <w:tblPr>
        <w:tblStyle w:val="Table2"/>
        <w:tblW w:w="2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05"/>
        <w:gridCol w:w="885"/>
        <w:tblGridChange w:id="0">
          <w:tblGrid>
            <w:gridCol w:w="840"/>
            <w:gridCol w:w="100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g=75%VV 25% vV</w:t>
      </w:r>
    </w:p>
    <w:p w:rsidR="00000000" w:rsidDel="00000000" w:rsidP="00000000" w:rsidRDefault="00000000" w:rsidRPr="00000000" w14:paraId="00000033">
      <w:pPr>
        <w:ind w:left="720" w:firstLine="0"/>
        <w:rPr>
          <w:ins w:author="Fatimabessa" w:id="0" w:date="2024-10-14T14:57:43Z"/>
        </w:rPr>
      </w:pPr>
      <w:r w:rsidDel="00000000" w:rsidR="00000000" w:rsidRPr="00000000">
        <w:rPr>
          <w:rtl w:val="0"/>
        </w:rPr>
        <w:tab/>
        <w:t xml:space="preserve">f=100%amarelo</w:t>
      </w:r>
      <w:ins w:author="Fatimabessa" w:id="0" w:date="2024-10-14T14:57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4">
      <w:pPr>
        <w:ind w:left="720" w:firstLine="0"/>
        <w:rPr>
          <w:ins w:author="Fatimabessa" w:id="0" w:date="2024-10-14T14:57:43Z"/>
        </w:rPr>
      </w:pPr>
      <w:ins w:author="Fatimabessa" w:id="0" w:date="2024-10-14T14:57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5">
      <w:pPr>
        <w:ind w:left="720" w:firstLine="0"/>
        <w:rPr>
          <w:ins w:author="Fatimabessa" w:id="0" w:date="2024-10-14T14:57:43Z"/>
        </w:rPr>
      </w:pPr>
      <w:ins w:author="Fatimabessa" w:id="0" w:date="2024-10-14T14:57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05"/>
        <w:gridCol w:w="885"/>
        <w:tblGridChange w:id="0">
          <w:tblGrid>
            <w:gridCol w:w="840"/>
            <w:gridCol w:w="100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g=50%vv 50%Vv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f=50% de cada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05"/>
        <w:gridCol w:w="885"/>
        <w:tblGridChange w:id="0">
          <w:tblGrid>
            <w:gridCol w:w="840"/>
            <w:gridCol w:w="1005"/>
            <w:gridCol w:w="88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♂\♀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ins w:author="Fatimabessa" w:id="1" w:date="2024-10-16T15:09:27Z"/>
          <w:u w:val="none"/>
        </w:rPr>
      </w:pPr>
      <w:r w:rsidDel="00000000" w:rsidR="00000000" w:rsidRPr="00000000">
        <w:rPr>
          <w:rtl w:val="0"/>
        </w:rPr>
        <w:t xml:space="preserve">5</w:t>
      </w:r>
      <w:ins w:author="Fatimabessa" w:id="1" w:date="2024-10-16T15:09:27Z">
        <w:r w:rsidDel="00000000" w:rsidR="00000000" w:rsidRPr="00000000">
          <w:rPr>
            <w:rtl w:val="0"/>
          </w:rPr>
          <w:t xml:space="preserve">, os números </w:t>
        </w:r>
        <w:r w:rsidDel="00000000" w:rsidR="00000000" w:rsidRPr="00000000">
          <w:rPr>
            <w:rtl w:val="0"/>
          </w:rPr>
          <w:t xml:space="preserve">2,4,8,9,10</w:t>
        </w:r>
      </w:ins>
    </w:p>
    <w:p w:rsidR="00000000" w:rsidDel="00000000" w:rsidP="00000000" w:rsidRDefault="00000000" w:rsidRPr="00000000" w14:paraId="00000053">
      <w:pPr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Fatimabessa" w:id="2" w:date="2024-10-16T15:09:45Z">
            <w:rPr>
              <w:u w:val="none"/>
            </w:rPr>
          </w:rPrChange>
        </w:rPr>
        <w:pPrChange w:author="Fatimabessa" w:id="0" w:date="2024-10-16T15:09:45Z">
          <w:pPr>
            <w:numPr>
              <w:ilvl w:val="0"/>
              <w:numId w:val="1"/>
            </w:numPr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  <w:ins w:author="Fatimabessa" w:id="3" w:date="2024-10-16T15:09:51Z">
        <w:r w:rsidDel="00000000" w:rsidR="00000000" w:rsidRPr="00000000">
          <w:rPr>
            <w:rtl w:val="0"/>
          </w:rPr>
          <w:t xml:space="preserve">, os números </w:t>
        </w:r>
        <w:r w:rsidDel="00000000" w:rsidR="00000000" w:rsidRPr="00000000">
          <w:rPr>
            <w:rtl w:val="0"/>
          </w:rPr>
          <w:t xml:space="preserve">1,5,6,7,3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recessiva na F1 o indivíduo 7 apresenta a patologia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