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minha opinião a globalização é maioritariamente positiva</w:t>
      </w:r>
      <w:ins w:author="Ester Campos" w:id="0" w:date="2025-01-08T15:21:03Z">
        <w:r w:rsidDel="00000000" w:rsidR="00000000" w:rsidRPr="00000000">
          <w:rPr>
            <w:rtl w:val="0"/>
          </w:rPr>
          <w:t xml:space="preserve">.</w:t>
        </w:r>
      </w:ins>
      <w:r w:rsidDel="00000000" w:rsidR="00000000" w:rsidRPr="00000000">
        <w:rPr>
          <w:rtl w:val="0"/>
        </w:rPr>
        <w:t xml:space="preserve"> </w:t>
      </w:r>
      <w:ins w:author="Ester Campos" w:id="1" w:date="2025-01-08T15:21:07Z">
        <w:r w:rsidDel="00000000" w:rsidR="00000000" w:rsidRPr="00000000">
          <w:rPr>
            <w:rtl w:val="0"/>
          </w:rPr>
          <w:t xml:space="preserve">V</w:t>
        </w:r>
      </w:ins>
      <w:del w:author="Ester Campos" w:id="1" w:date="2025-01-08T15:21:07Z">
        <w:r w:rsidDel="00000000" w:rsidR="00000000" w:rsidRPr="00000000">
          <w:rPr>
            <w:rtl w:val="0"/>
          </w:rPr>
          <w:delText xml:space="preserve">v</w:delText>
        </w:r>
      </w:del>
      <w:r w:rsidDel="00000000" w:rsidR="00000000" w:rsidRPr="00000000">
        <w:rPr>
          <w:rtl w:val="0"/>
        </w:rPr>
        <w:t xml:space="preserve">ou dar 3 exemplos a favor e 2 contra. Começando com os argumentos a favor</w:t>
      </w:r>
      <w:ins w:author="Ester Campos" w:id="2" w:date="2025-01-08T15:21:14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um grande argumento é a evolução do mercado económico e diverso já que o mundo todo participa e entreajuda-se</w:t>
      </w:r>
      <w:ins w:author="Ester Campos" w:id="3" w:date="2025-01-08T15:21:23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um exemplo desse mercado pode ser a loja online “Amazon” que por ser uma loja online qualquer pessoa pode listar os seus produtos para vender</w:t>
      </w:r>
      <w:ins w:author="Ester Campos" w:id="4" w:date="2025-01-08T15:21:30Z">
        <w:r w:rsidDel="00000000" w:rsidR="00000000" w:rsidRPr="00000000">
          <w:rPr>
            <w:rtl w:val="0"/>
          </w:rPr>
          <w:t xml:space="preserve">.</w:t>
        </w:r>
      </w:ins>
      <w:del w:author="Ester Campos" w:id="4" w:date="2025-01-08T15:21:30Z">
        <w:r w:rsidDel="00000000" w:rsidR="00000000" w:rsidRPr="00000000">
          <w:rPr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Outro grande argumento é que em situações de crise não financeira como por exemplo no COVID-19 todo o mundo uniu esforços para parar aquela que seria uma dos maiores surtos vistos nas últimas décadas.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 último</w:t>
      </w:r>
      <w:ins w:author="Ester Campos" w:id="5" w:date="2025-01-08T15:21:43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a ajuda internacional graças às relações criadas durante a globalização tornam os países menos desenvolvidos em pontos de solidariedade para ajuda internacional, fazendo assim o país desenvolver-se e crescer</w:t>
      </w:r>
      <w:ins w:author="Ester Campos" w:id="6" w:date="2025-01-08T15:21:55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um exemplo disso pode ser Moçambique que recebe ajuda tanto na educação como na saúde, como na sua infra</w:t>
      </w:r>
      <w:del w:author="Ester Campos" w:id="7" w:date="2025-01-08T15:22:00Z">
        <w:r w:rsidDel="00000000" w:rsidR="00000000" w:rsidRPr="00000000">
          <w:rPr>
            <w:rtl w:val="0"/>
          </w:rPr>
          <w:delText xml:space="preserve"> </w:delText>
        </w:r>
      </w:del>
      <w:r w:rsidDel="00000000" w:rsidR="00000000" w:rsidRPr="00000000">
        <w:rPr>
          <w:rtl w:val="0"/>
        </w:rPr>
        <w:t xml:space="preserve">estrutura.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 outra ponta temos o facto que o mercado internacional traz problemas a mercados locais onde pessoas com negócios pequenos têm de fechar portas porque alguma empresa internacional invadiu e conquistou o mercado local. Um exemplo disto pode ser a loja Bernardino Francisco Guimarães (BFG) que apesar de portuguesa importava ferramentas</w:t>
      </w:r>
      <w:ins w:author="Ester Campos" w:id="8" w:date="2025-01-08T15:23:36Z">
        <w:r w:rsidDel="00000000" w:rsidR="00000000" w:rsidRPr="00000000">
          <w:rPr>
            <w:rtl w:val="0"/>
          </w:rPr>
          <w:t xml:space="preserve"> e</w:t>
        </w:r>
      </w:ins>
      <w:r w:rsidDel="00000000" w:rsidR="00000000" w:rsidRPr="00000000">
        <w:rPr>
          <w:rtl w:val="0"/>
        </w:rPr>
        <w:t xml:space="preserve"> eliminou algumas drogarias à sua volta</w:t>
      </w:r>
      <w:ins w:author="Ester Campos" w:id="9" w:date="2025-01-08T15:23:43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porque a sua loja era mais atrativa.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Outro grande problema é os conflitos culturais que quanto mais forem opostos os lados do conflito maior o problema entre as duas partes</w:t>
      </w:r>
      <w:ins w:author="Ester Campos" w:id="10" w:date="2025-01-08T15:23:54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podendo escalar até guerras e perdas de vidas um grande exemplo deste tipo de choques seria a guerra entre Israel e Palestina, ou a guerra da Caxemira</w:t>
      </w:r>
      <w:ins w:author="Ester Campos" w:id="11" w:date="2025-01-08T15:24:02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ambas guerras com bases religiosas.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