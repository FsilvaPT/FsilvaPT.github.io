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sombra do Muro de Berlim(The Shadow of Berlin’s Wall)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muro de Berlim deixou marcas durante e depois da sua existência. Estas marcas passam por ideologias diferentes, condições de vida divergentes e situações econ</w:t>
      </w:r>
      <w:ins w:author="Ester Campos" w:id="0" w:date="2024-12-10T18:18:52Z">
        <w:r w:rsidDel="00000000" w:rsidR="00000000" w:rsidRPr="00000000">
          <w:rPr>
            <w:rtl w:val="0"/>
          </w:rPr>
          <w:t xml:space="preserve">ó</w:t>
        </w:r>
      </w:ins>
      <w:del w:author="Ester Campos" w:id="0" w:date="2024-12-10T18:18:52Z">
        <w:r w:rsidDel="00000000" w:rsidR="00000000" w:rsidRPr="00000000">
          <w:rPr>
            <w:rtl w:val="0"/>
          </w:rPr>
          <w:delText xml:space="preserve">ô</w:delText>
        </w:r>
      </w:del>
      <w:r w:rsidDel="00000000" w:rsidR="00000000" w:rsidRPr="00000000">
        <w:rPr>
          <w:rtl w:val="0"/>
        </w:rPr>
        <w:t xml:space="preserve">mico-financeiras adversas das duas partes do muro. A queda do Muro foi um sinal de união das pessoas. Deixaram de temer o terror de passar pela terra de ninguém na ínfima esperança de finalmente sentirem-se livres como pessoas. Conseguiram acesso a um mais rico mercado de trabalho, um mercado de bens a mais baixo preço e </w:t>
      </w:r>
      <w:r w:rsidDel="00000000" w:rsidR="00000000" w:rsidRPr="00000000">
        <w:rPr>
          <w:highlight w:val="yellow"/>
          <w:rtl w:val="0"/>
          <w:rPrChange w:author="Ester Campos" w:id="1" w:date="2024-12-05T20:18:29Z">
            <w:rPr/>
          </w:rPrChange>
        </w:rPr>
        <w:t xml:space="preserve">especialmente</w:t>
      </w:r>
      <w:r w:rsidDel="00000000" w:rsidR="00000000" w:rsidRPr="00000000">
        <w:rPr>
          <w:rtl w:val="0"/>
        </w:rPr>
        <w:t xml:space="preserve"> conquistaram liberdades essenciais como a liberdade de expressão e liberdade de circulação</w:t>
      </w:r>
      <w:ins w:author="Ester Campos" w:id="2" w:date="2024-12-10T18:19:12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já que lhes permite crescer individualmente e dá um real poder democrático às pessoas residentes.  Mas como </w:t>
      </w:r>
      <w:ins w:author="Ester Campos" w:id="3" w:date="2024-12-10T18:19:21Z">
        <w:r w:rsidDel="00000000" w:rsidR="00000000" w:rsidRPr="00000000">
          <w:rPr>
            <w:rtl w:val="0"/>
          </w:rPr>
          <w:t xml:space="preserve">n</w:t>
        </w:r>
      </w:ins>
      <w:r w:rsidDel="00000000" w:rsidR="00000000" w:rsidRPr="00000000">
        <w:rPr>
          <w:rtl w:val="0"/>
        </w:rPr>
        <w:t xml:space="preserve">um mar-de-rosas havia</w:t>
      </w:r>
      <w:del w:author="Ester Campos" w:id="4" w:date="2024-12-10T18:19:27Z">
        <w:r w:rsidDel="00000000" w:rsidR="00000000" w:rsidRPr="00000000">
          <w:rPr>
            <w:rtl w:val="0"/>
          </w:rPr>
          <w:delText xml:space="preserve">m</w:delText>
        </w:r>
      </w:del>
      <w:r w:rsidDel="00000000" w:rsidR="00000000" w:rsidRPr="00000000">
        <w:rPr>
          <w:rtl w:val="0"/>
        </w:rPr>
        <w:t xml:space="preserve"> espinhos que estavam escondidos pela beleza da vida perfeita. Começando ,</w:t>
      </w:r>
      <w:r w:rsidDel="00000000" w:rsidR="00000000" w:rsidRPr="00000000">
        <w:rPr>
          <w:highlight w:val="yellow"/>
          <w:rtl w:val="0"/>
          <w:rPrChange w:author="Ester Campos" w:id="5" w:date="2024-12-05T20:18:38Z">
            <w:rPr/>
          </w:rPrChange>
        </w:rPr>
        <w:t xml:space="preserve">de forma destacada</w:t>
      </w:r>
      <w:r w:rsidDel="00000000" w:rsidR="00000000" w:rsidRPr="00000000">
        <w:rPr>
          <w:rtl w:val="0"/>
        </w:rPr>
        <w:t xml:space="preserve">, a acentuação das diferenças sociais da parte ocidental para a parte oriental já que não teriam as mesmas posses ou condições, os crescentes preconceitos</w:t>
      </w:r>
      <w:ins w:author="Ester Campos" w:id="6" w:date="2024-12-10T18:19:39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como a intolerância com imigrantes na parte oriental. A parte oriental deixou de ter acesso a habitação, saúde e educação de forma gratuita.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criação do muro, na minha opinião, foi o terreno para o nascimento desse mar-de-rosas, de um lado o desenvolvimento financeiro e de infraestruturas e do outro o desenvolvimento de uma sociedade igualitária. A diferença criada durante esses 40 anos é demasiado grande para ser desfeit</w:t>
      </w:r>
      <w:ins w:author="Ester Campos" w:id="7" w:date="2024-12-10T18:19:58Z">
        <w:r w:rsidDel="00000000" w:rsidR="00000000" w:rsidRPr="00000000">
          <w:rPr>
            <w:rtl w:val="0"/>
          </w:rPr>
          <w:t xml:space="preserve">a</w:t>
        </w:r>
      </w:ins>
      <w:del w:author="Ester Campos" w:id="7" w:date="2024-12-10T18:19:58Z">
        <w:r w:rsidDel="00000000" w:rsidR="00000000" w:rsidRPr="00000000">
          <w:rPr>
            <w:rtl w:val="0"/>
          </w:rPr>
          <w:delText xml:space="preserve">o</w:delText>
        </w:r>
      </w:del>
      <w:r w:rsidDel="00000000" w:rsidR="00000000" w:rsidRPr="00000000">
        <w:rPr>
          <w:rtl w:val="0"/>
        </w:rPr>
        <w:t xml:space="preserve"> até agora. De um lado ganhou oportunidades e o outro não teve quase nada para oferecer em troca</w:t>
      </w:r>
      <w:ins w:author="Ester Campos" w:id="8" w:date="2024-12-10T18:20:06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já que tudo era controlado pelo regime que desapareceu.</w:t>
      </w:r>
      <w:ins w:author="Ester Campos" w:id="9" w:date="2024-12-10T18:20:10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Ou seja</w:t>
      </w:r>
      <w:ins w:author="Ester Campos" w:id="10" w:date="2024-12-10T18:20:12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acredito que porque do lado ocidental avançou constantemente em termos de infraestrutura criou na zona uma melhor qualidade de vida</w:t>
      </w:r>
      <w:ins w:author="Ester Campos" w:id="11" w:date="2024-12-10T18:20:20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houve um influxo de pessoas</w:t>
      </w:r>
      <w:ins w:author="Ester Campos" w:id="12" w:date="2024-12-10T18:20:26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o que chateou pessoas que já lá habitava</w:t>
      </w:r>
      <w:ins w:author="Ester Campos" w:id="13" w:date="2024-12-10T18:20:29Z">
        <w:r w:rsidDel="00000000" w:rsidR="00000000" w:rsidRPr="00000000">
          <w:rPr>
            <w:rtl w:val="0"/>
          </w:rPr>
          <w:t xml:space="preserve">m,</w:t>
        </w:r>
      </w:ins>
      <w:r w:rsidDel="00000000" w:rsidR="00000000" w:rsidRPr="00000000">
        <w:rPr>
          <w:rtl w:val="0"/>
        </w:rPr>
        <w:t xml:space="preserve"> criando uma revolta entre as antigas partes ocidental que ao longo do tempo </w:t>
      </w:r>
      <w:ins w:author="Ester Campos" w:id="14" w:date="2024-12-10T18:20:55Z">
        <w:r w:rsidDel="00000000" w:rsidR="00000000" w:rsidRPr="00000000">
          <w:rPr>
            <w:rtl w:val="0"/>
          </w:rPr>
          <w:t xml:space="preserve">se </w:t>
        </w:r>
      </w:ins>
      <w:r w:rsidDel="00000000" w:rsidR="00000000" w:rsidRPr="00000000">
        <w:rPr>
          <w:rtl w:val="0"/>
        </w:rPr>
        <w:t xml:space="preserve">foi </w:t>
      </w:r>
      <w:del w:author="Ester Campos" w:id="15" w:date="2024-12-10T18:20:53Z">
        <w:r w:rsidDel="00000000" w:rsidR="00000000" w:rsidRPr="00000000">
          <w:rPr>
            <w:rtl w:val="0"/>
          </w:rPr>
          <w:delText xml:space="preserve">se </w:delText>
        </w:r>
      </w:del>
      <w:r w:rsidDel="00000000" w:rsidR="00000000" w:rsidRPr="00000000">
        <w:rPr>
          <w:rtl w:val="0"/>
        </w:rPr>
        <w:t xml:space="preserve">acentuado e agravando em vez do contrário.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diferença ainda hoje está relembrada em vários símbolos como o “Ampelmann” e o “Trabant” que fazem parte do “Ostalgie” que na minha opinião t</w:t>
      </w:r>
      <w:ins w:author="Ester Campos" w:id="16" w:date="2024-12-10T18:21:09Z">
        <w:r w:rsidDel="00000000" w:rsidR="00000000" w:rsidRPr="00000000">
          <w:rPr>
            <w:rtl w:val="0"/>
          </w:rPr>
          <w:t xml:space="preserve">e</w:t>
        </w:r>
      </w:ins>
      <w:del w:author="Ester Campos" w:id="16" w:date="2024-12-10T18:21:09Z">
        <w:r w:rsidDel="00000000" w:rsidR="00000000" w:rsidRPr="00000000">
          <w:rPr>
            <w:rtl w:val="0"/>
          </w:rPr>
          <w:delText xml:space="preserve">ê</w:delText>
        </w:r>
      </w:del>
      <w:r w:rsidDel="00000000" w:rsidR="00000000" w:rsidRPr="00000000">
        <w:rPr>
          <w:rtl w:val="0"/>
        </w:rPr>
        <w:t xml:space="preserve">m várias vertentes tal como a</w:t>
      </w:r>
      <w:ins w:author="Ester Campos" w:id="17" w:date="2024-12-10T18:21:13Z">
        <w:r w:rsidDel="00000000" w:rsidR="00000000" w:rsidRPr="00000000">
          <w:rPr>
            <w:rtl w:val="0"/>
          </w:rPr>
          <w:t xml:space="preserve">s</w:t>
        </w:r>
      </w:ins>
      <w:r w:rsidDel="00000000" w:rsidR="00000000" w:rsidRPr="00000000">
        <w:rPr>
          <w:rtl w:val="0"/>
        </w:rPr>
        <w:t xml:space="preserve"> saudades da parte oriental onde não sofriam tanto</w:t>
      </w:r>
      <w:ins w:author="Ester Campos" w:id="18" w:date="2024-12-10T18:21:19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já que o estado subsidiava tudo</w:t>
      </w:r>
      <w:ins w:author="Ester Campos" w:id="19" w:date="2024-12-10T18:21:24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mas também como forma de valorizar as liberdades que ganharam e que em parte da sua vida não foram garantidas. Na vertente turística não passa de marketing e negócio a meu ver.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